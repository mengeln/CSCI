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CSCI {CSCI}"/>
      </w:tblPr>
      <w:tblGrid>
        <w:gridCol w:w="4043"/>
        <w:gridCol w:w="5407"/>
      </w:tblGrid>
      <w:tr w:rsidR="0031171F" w:rsidRPr="0031171F" w:rsidTr="0031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>CSCI {CSCI}</w:t>
            </w:r>
          </w:p>
        </w:tc>
        <w:tc>
          <w:tcPr>
            <w:tcW w:w="0" w:type="auto"/>
            <w:vAlign w:val="center"/>
            <w:hideMark/>
          </w:tcPr>
          <w:p w:rsidR="0031171F" w:rsidRPr="0031171F" w:rsidRDefault="0031171F" w:rsidP="003117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>R Documentation</w:t>
            </w:r>
          </w:p>
        </w:tc>
      </w:tr>
    </w:tbl>
    <w:p w:rsidR="0031171F" w:rsidRPr="0031171F" w:rsidRDefault="0031171F" w:rsidP="00311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48"/>
          <w:szCs w:val="48"/>
        </w:rPr>
      </w:pPr>
      <w:r w:rsidRPr="0031171F">
        <w:rPr>
          <w:rFonts w:ascii="Arial" w:eastAsia="Times New Roman" w:hAnsi="Arial" w:cs="Arial"/>
          <w:color w:val="000000"/>
          <w:sz w:val="48"/>
          <w:szCs w:val="48"/>
        </w:rPr>
        <w:t>Score samples using the CSCI tool</w:t>
      </w:r>
    </w:p>
    <w:p w:rsidR="0031171F" w:rsidRPr="0031171F" w:rsidRDefault="0031171F" w:rsidP="003117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31171F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:rsidR="0031171F" w:rsidRPr="0031171F" w:rsidRDefault="0031171F" w:rsidP="003117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A function that aggregates </w:t>
      </w:r>
      <w:del w:id="0" w:author="Raphael Mazor" w:date="2013-02-20T16:06:00Z">
        <w:r w:rsidRPr="0031171F" w:rsidDel="0031171F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all </w:delText>
        </w:r>
      </w:del>
      <w:ins w:id="1" w:author="Raphael Mazor" w:date="2013-02-20T16:06:00Z">
        <w:r>
          <w:rPr>
            <w:rFonts w:ascii="Arial" w:eastAsia="Times New Roman" w:hAnsi="Arial" w:cs="Arial"/>
            <w:color w:val="000000"/>
            <w:sz w:val="20"/>
            <w:szCs w:val="20"/>
          </w:rPr>
          <w:t>many</w:t>
        </w:r>
        <w:r w:rsidRPr="0031171F"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of the steps involved in the </w:t>
      </w:r>
      <w:ins w:id="2" w:author="Raphael Mazor" w:date="2013-02-20T16:18:00Z">
        <w:r w:rsidR="00897E12">
          <w:rPr>
            <w:rFonts w:ascii="Arial" w:eastAsia="Times New Roman" w:hAnsi="Arial" w:cs="Arial"/>
            <w:color w:val="000000"/>
            <w:sz w:val="20"/>
            <w:szCs w:val="20"/>
          </w:rPr>
          <w:t xml:space="preserve">scoring of the </w:t>
        </w:r>
      </w:ins>
      <w:ins w:id="3" w:author="Raphael Mazor" w:date="2013-02-20T16:17:00Z">
        <w:r w:rsidR="00897E12">
          <w:rPr>
            <w:rFonts w:ascii="Arial" w:eastAsia="Times New Roman" w:hAnsi="Arial" w:cs="Arial"/>
            <w:color w:val="000000"/>
            <w:sz w:val="20"/>
            <w:szCs w:val="20"/>
          </w:rPr>
          <w:t>California Stream Condition Index (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CSCI</w:t>
      </w:r>
      <w:ins w:id="4" w:author="Raphael Mazor" w:date="2013-02-20T16:18:00Z">
        <w:r w:rsidR="00897E12">
          <w:rPr>
            <w:rFonts w:ascii="Arial" w:eastAsia="Times New Roman" w:hAnsi="Arial" w:cs="Arial"/>
            <w:color w:val="000000"/>
            <w:sz w:val="20"/>
            <w:szCs w:val="20"/>
          </w:rPr>
          <w:t>) into a single function</w:t>
        </w:r>
      </w:ins>
      <w:del w:id="5" w:author="Raphael Mazor" w:date="2013-02-20T16:18:00Z">
        <w:r w:rsidRPr="0031171F" w:rsidDel="00897E12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 scoring process into a single tool</w:delText>
        </w:r>
      </w:del>
      <w:r w:rsidRPr="0031171F">
        <w:rPr>
          <w:rFonts w:ascii="Arial" w:eastAsia="Times New Roman" w:hAnsi="Arial" w:cs="Arial"/>
          <w:color w:val="000000"/>
          <w:sz w:val="20"/>
          <w:szCs w:val="20"/>
        </w:rPr>
        <w:t>.</w:t>
      </w:r>
      <w:ins w:id="6" w:author="Raphael Mazor" w:date="2013-02-20T16:06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</w:ins>
      <w:ins w:id="7" w:author="Raphael Mazor" w:date="2013-02-20T16:16:00Z">
        <w:r w:rsidR="00897E12">
          <w:rPr>
            <w:rFonts w:ascii="Arial" w:eastAsia="Times New Roman" w:hAnsi="Arial" w:cs="Arial"/>
            <w:color w:val="000000"/>
            <w:sz w:val="20"/>
            <w:szCs w:val="20"/>
          </w:rPr>
          <w:t xml:space="preserve">These steps include </w:t>
        </w:r>
      </w:ins>
      <w:ins w:id="8" w:author="Raphael Mazor" w:date="2013-02-20T16:37:00Z">
        <w:r w:rsidR="00E970AD">
          <w:rPr>
            <w:rFonts w:ascii="Arial" w:eastAsia="Times New Roman" w:hAnsi="Arial" w:cs="Arial"/>
            <w:color w:val="000000"/>
            <w:sz w:val="20"/>
            <w:szCs w:val="20"/>
          </w:rPr>
          <w:t xml:space="preserve">data quality flagging, </w:t>
        </w:r>
      </w:ins>
      <w:ins w:id="9" w:author="Raphael Mazor" w:date="2013-02-20T16:16:00Z">
        <w:r w:rsidR="00897E12">
          <w:rPr>
            <w:rFonts w:ascii="Arial" w:eastAsia="Times New Roman" w:hAnsi="Arial" w:cs="Arial"/>
            <w:color w:val="000000"/>
            <w:sz w:val="20"/>
            <w:szCs w:val="20"/>
          </w:rPr>
          <w:t>conversions of taxonomic names, iterative subsampling (20 iterations)</w:t>
        </w:r>
      </w:ins>
      <w:ins w:id="10" w:author="Raphael Mazor" w:date="2013-02-20T16:17:00Z">
        <w:r w:rsidR="00897E12">
          <w:rPr>
            <w:rFonts w:ascii="Arial" w:eastAsia="Times New Roman" w:hAnsi="Arial" w:cs="Arial"/>
            <w:color w:val="000000"/>
            <w:sz w:val="20"/>
            <w:szCs w:val="20"/>
          </w:rPr>
          <w:t>, metric calculations, prediction of expected taxa and metric values, scoring, and aggregation into a final index.</w:t>
        </w:r>
      </w:ins>
      <w:ins w:id="11" w:author="Raphael Mazor" w:date="2013-02-20T16:16:00Z">
        <w:r w:rsidR="00897E12"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</w:ins>
      <w:ins w:id="12" w:author="Raphael Mazor" w:date="2013-02-20T16:06:00Z">
        <w:r>
          <w:rPr>
            <w:rFonts w:ascii="Arial" w:eastAsia="Times New Roman" w:hAnsi="Arial" w:cs="Arial"/>
            <w:color w:val="000000"/>
            <w:sz w:val="20"/>
            <w:szCs w:val="20"/>
          </w:rPr>
          <w:t>Input data includes sample-wise raw, unprocessed taxonomy in a flat format, and station-wise predictor data in a crosstab format.</w:t>
        </w:r>
      </w:ins>
      <w:ins w:id="13" w:author="Raphael Mazor" w:date="2013-02-20T16:07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 See demo data for examples.</w:t>
        </w:r>
      </w:ins>
      <w:ins w:id="14" w:author="Raphael Mazor" w:date="2013-02-20T16:19:00Z">
        <w:r w:rsidR="00897E12"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</w:ins>
      <w:ins w:id="15" w:author="Raphael Mazor" w:date="2013-02-20T16:37:00Z">
        <w:r w:rsidR="00E970AD">
          <w:rPr>
            <w:rFonts w:ascii="Arial" w:eastAsia="Times New Roman" w:hAnsi="Arial" w:cs="Arial"/>
            <w:color w:val="000000"/>
            <w:sz w:val="20"/>
            <w:szCs w:val="20"/>
          </w:rPr>
          <w:t xml:space="preserve">A complete description of the index is provided </w:t>
        </w:r>
      </w:ins>
      <w:ins w:id="16" w:author="Raphael Mazor" w:date="2013-02-20T16:19:00Z">
        <w:r w:rsidR="00897E12">
          <w:rPr>
            <w:rFonts w:ascii="Arial" w:eastAsia="Times New Roman" w:hAnsi="Arial" w:cs="Arial"/>
            <w:color w:val="000000"/>
            <w:sz w:val="20"/>
            <w:szCs w:val="20"/>
          </w:rPr>
          <w:t>in Mazor et al. (in review).</w:t>
        </w:r>
      </w:ins>
    </w:p>
    <w:p w:rsidR="0031171F" w:rsidRPr="0031171F" w:rsidRDefault="0031171F" w:rsidP="003117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31171F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:rsidR="0031171F" w:rsidRPr="0031171F" w:rsidRDefault="0031171F" w:rsidP="0031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CSCI(bugs, stations, rand = sample.int(10000, 1))</w:t>
      </w:r>
    </w:p>
    <w:p w:rsidR="0031171F" w:rsidRPr="0031171F" w:rsidRDefault="0031171F" w:rsidP="003117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31171F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036"/>
        <w:gridCol w:w="8414"/>
      </w:tblGrid>
      <w:tr w:rsidR="0031171F" w:rsidRPr="0031171F" w:rsidTr="0031171F">
        <w:trPr>
          <w:tblCellSpacing w:w="15" w:type="dxa"/>
        </w:trPr>
        <w:tc>
          <w:tcPr>
            <w:tcW w:w="0" w:type="auto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bugs</w:t>
            </w:r>
          </w:p>
        </w:tc>
        <w:tc>
          <w:tcPr>
            <w:tcW w:w="0" w:type="auto"/>
            <w:hideMark/>
          </w:tcPr>
          <w:p w:rsidR="0031171F" w:rsidRPr="0031171F" w:rsidRDefault="0031171F" w:rsidP="0031171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>A data frame with BMI data (see details)</w:t>
            </w:r>
          </w:p>
        </w:tc>
      </w:tr>
      <w:tr w:rsidR="0031171F" w:rsidRPr="0031171F" w:rsidTr="0031171F">
        <w:trPr>
          <w:tblCellSpacing w:w="15" w:type="dxa"/>
        </w:trPr>
        <w:tc>
          <w:tcPr>
            <w:tcW w:w="0" w:type="auto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stations</w:t>
            </w:r>
          </w:p>
        </w:tc>
        <w:tc>
          <w:tcPr>
            <w:tcW w:w="0" w:type="auto"/>
            <w:hideMark/>
          </w:tcPr>
          <w:p w:rsidR="0031171F" w:rsidRPr="0031171F" w:rsidRDefault="0031171F" w:rsidP="0031171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>A data frame with environmental data (see details)</w:t>
            </w:r>
            <w:ins w:id="17" w:author="Raphael Mazor" w:date="2013-02-20T16:07:00Z">
              <w:r>
                <w:rPr>
                  <w:rFonts w:ascii="Arial" w:eastAsia="Times New Roman" w:hAnsi="Arial" w:cs="Arial"/>
                  <w:sz w:val="20"/>
                  <w:szCs w:val="20"/>
                </w:rPr>
                <w:t>, one row per station.</w:t>
              </w:r>
            </w:ins>
          </w:p>
        </w:tc>
      </w:tr>
      <w:tr w:rsidR="0031171F" w:rsidRPr="0031171F" w:rsidTr="0031171F">
        <w:trPr>
          <w:tblCellSpacing w:w="15" w:type="dxa"/>
        </w:trPr>
        <w:tc>
          <w:tcPr>
            <w:tcW w:w="0" w:type="auto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rand</w:t>
            </w:r>
          </w:p>
        </w:tc>
        <w:tc>
          <w:tcPr>
            <w:tcW w:w="0" w:type="auto"/>
            <w:hideMark/>
          </w:tcPr>
          <w:p w:rsidR="0031171F" w:rsidRPr="0031171F" w:rsidRDefault="0031171F" w:rsidP="0031171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 xml:space="preserve">An integer to control the </w:t>
            </w:r>
            <w:ins w:id="18" w:author="Raphael Mazor" w:date="2013-02-20T16:44:00Z">
              <w:r w:rsidR="00356430">
                <w:rPr>
                  <w:rFonts w:ascii="Arial" w:eastAsia="Times New Roman" w:hAnsi="Arial" w:cs="Arial"/>
                  <w:sz w:val="20"/>
                  <w:szCs w:val="20"/>
                </w:rPr>
                <w:t>random number generator (</w:t>
              </w:r>
            </w:ins>
            <w:r w:rsidRPr="0031171F">
              <w:rPr>
                <w:rFonts w:ascii="Arial" w:eastAsia="Times New Roman" w:hAnsi="Arial" w:cs="Arial"/>
                <w:sz w:val="20"/>
                <w:szCs w:val="20"/>
              </w:rPr>
              <w:t>RNG</w:t>
            </w:r>
            <w:ins w:id="19" w:author="Raphael Mazor" w:date="2013-02-20T16:45:00Z">
              <w:r w:rsidR="00356430">
                <w:rPr>
                  <w:rFonts w:ascii="Arial" w:eastAsia="Times New Roman" w:hAnsi="Arial" w:cs="Arial"/>
                  <w:sz w:val="20"/>
                  <w:szCs w:val="20"/>
                </w:rPr>
                <w:t>)</w:t>
              </w:r>
            </w:ins>
            <w:bookmarkStart w:id="20" w:name="_GoBack"/>
            <w:bookmarkEnd w:id="20"/>
            <w:r w:rsidRPr="0031171F">
              <w:rPr>
                <w:rFonts w:ascii="Arial" w:eastAsia="Times New Roman" w:hAnsi="Arial" w:cs="Arial"/>
                <w:sz w:val="20"/>
                <w:szCs w:val="20"/>
              </w:rPr>
              <w:t xml:space="preserve"> seed for the subsampling. By default set to </w:t>
            </w: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sample.int(10000, 1)</w:t>
            </w:r>
          </w:p>
        </w:tc>
      </w:tr>
    </w:tbl>
    <w:p w:rsidR="0031171F" w:rsidRPr="0031171F" w:rsidRDefault="0031171F" w:rsidP="003117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31171F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:rsidR="0031171F" w:rsidRPr="0031171F" w:rsidRDefault="0031171F" w:rsidP="003117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1171F">
        <w:rPr>
          <w:rFonts w:ascii="Arial" w:eastAsia="Times New Roman" w:hAnsi="Arial" w:cs="Arial"/>
          <w:color w:val="000000"/>
          <w:sz w:val="20"/>
          <w:szCs w:val="20"/>
        </w:rPr>
        <w:t>A valid "bugs" data frame consists of the following columns: StationCode, SampleID, FinalID (i.e., taxa names), LifeStageCode ("A", "L", "P", or "X")</w:t>
      </w:r>
      <w:ins w:id="21" w:author="Raphael Mazor" w:date="2013-02-20T16:10:00Z">
        <w:r>
          <w:rPr>
            <w:rFonts w:ascii="Arial" w:eastAsia="Times New Roman" w:hAnsi="Arial" w:cs="Arial"/>
            <w:color w:val="000000"/>
            <w:sz w:val="20"/>
            <w:szCs w:val="20"/>
          </w:rPr>
          <w:t>,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 BAResult (i.e., taxa counts), and Distinct (</w:t>
      </w:r>
      <w:del w:id="22" w:author="Raphael Mazor" w:date="2013-02-20T16:11:00Z">
        <w:r w:rsidRPr="0031171F" w:rsidDel="0031171F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"1" </w:delText>
        </w:r>
      </w:del>
      <w:ins w:id="23" w:author="Raphael Mazor" w:date="2013-02-20T16:11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a positive integer 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where the taxonomist has indicated distinctiveness, else left blank</w:t>
      </w:r>
      <w:ins w:id="24" w:author="Raphael Mazor" w:date="2013-02-20T16:11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 or 0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).</w:t>
      </w:r>
      <w:ins w:id="25" w:author="Raphael Mazor" w:date="2013-02-20T16:08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 Values for FinalID </w:t>
        </w:r>
      </w:ins>
      <w:ins w:id="26" w:author="Raphael Mazor" w:date="2013-02-20T16:09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and LifeStageCode </w:t>
        </w:r>
      </w:ins>
      <w:ins w:id="27" w:author="Raphael Mazor" w:date="2013-02-20T16:08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must conform to </w:t>
        </w:r>
      </w:ins>
      <w:ins w:id="28" w:author="Raphael Mazor" w:date="2013-02-20T16:09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values </w:t>
        </w:r>
      </w:ins>
      <w:ins w:id="29" w:author="Raphael Mazor" w:date="2013-02-20T16:08:00Z">
        <w:r>
          <w:rPr>
            <w:rFonts w:ascii="Arial" w:eastAsia="Times New Roman" w:hAnsi="Arial" w:cs="Arial"/>
            <w:color w:val="000000"/>
            <w:sz w:val="20"/>
            <w:szCs w:val="20"/>
          </w:rPr>
          <w:t>from SWAMP lookup tables (</w:t>
        </w:r>
      </w:ins>
      <w:ins w:id="30" w:author="Raphael Mazor" w:date="2013-02-20T16:42:00Z"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fldChar w:fldCharType="begin"/>
        </w:r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instrText xml:space="preserve"> HYPERLINK "</w:instrText>
        </w:r>
      </w:ins>
      <w:ins w:id="31" w:author="Raphael Mazor" w:date="2013-02-20T16:09:00Z">
        <w:r w:rsidR="00AE2C79" w:rsidRPr="0031171F">
          <w:rPr>
            <w:rFonts w:ascii="Arial" w:eastAsia="Times New Roman" w:hAnsi="Arial" w:cs="Arial"/>
            <w:color w:val="000000"/>
            <w:sz w:val="20"/>
            <w:szCs w:val="20"/>
          </w:rPr>
          <w:instrText>http://swamp.mpsl.mlml.calstate.edu/</w:instrText>
        </w:r>
      </w:ins>
      <w:ins w:id="32" w:author="Raphael Mazor" w:date="2013-02-20T16:42:00Z"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instrText xml:space="preserve">" </w:instrText>
        </w:r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fldChar w:fldCharType="separate"/>
        </w:r>
      </w:ins>
      <w:ins w:id="33" w:author="Raphael Mazor" w:date="2013-02-20T16:09:00Z">
        <w:r w:rsidR="00AE2C79" w:rsidRPr="002C54E9">
          <w:rPr>
            <w:rStyle w:val="Hyperlink"/>
            <w:rFonts w:ascii="Arial" w:eastAsia="Times New Roman" w:hAnsi="Arial" w:cs="Arial"/>
            <w:sz w:val="20"/>
            <w:szCs w:val="20"/>
          </w:rPr>
          <w:t>http://swamp.mpsl.mlml.calstate.edu/</w:t>
        </w:r>
      </w:ins>
      <w:ins w:id="34" w:author="Raphael Mazor" w:date="2013-02-20T16:42:00Z"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fldChar w:fldCharType="end"/>
        </w:r>
      </w:ins>
      <w:ins w:id="35" w:author="Raphael Mazor" w:date="2013-02-20T16:09:00Z">
        <w:r>
          <w:rPr>
            <w:rFonts w:ascii="Arial" w:eastAsia="Times New Roman" w:hAnsi="Arial" w:cs="Arial"/>
            <w:color w:val="000000"/>
            <w:sz w:val="20"/>
            <w:szCs w:val="20"/>
          </w:rPr>
          <w:t>).</w:t>
        </w:r>
      </w:ins>
      <w:ins w:id="36" w:author="Raphael Mazor" w:date="2013-02-20T16:42:00Z"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t xml:space="preserve"> See </w:t>
        </w:r>
      </w:ins>
      <w:commentRangeStart w:id="37"/>
      <w:ins w:id="38" w:author="Raphael Mazor" w:date="2013-02-20T16:44:00Z">
        <w:r w:rsidR="00D5291B">
          <w:rPr>
            <w:rFonts w:ascii="Arial" w:eastAsia="Times New Roman" w:hAnsi="Arial" w:cs="Arial"/>
            <w:color w:val="000000"/>
            <w:sz w:val="20"/>
            <w:szCs w:val="20"/>
          </w:rPr>
          <w:t>CSCI guidance document</w:t>
        </w:r>
      </w:ins>
      <w:ins w:id="39" w:author="Raphael Mazor" w:date="2013-02-20T16:42:00Z"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</w:ins>
      <w:commentRangeEnd w:id="37"/>
      <w:ins w:id="40" w:author="Raphael Mazor" w:date="2013-02-20T16:44:00Z">
        <w:r w:rsidR="00D5291B">
          <w:rPr>
            <w:rStyle w:val="CommentReference"/>
          </w:rPr>
          <w:commentReference w:id="37"/>
        </w:r>
      </w:ins>
      <w:ins w:id="41" w:author="Raphael Mazor" w:date="2013-02-20T16:42:00Z"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t>for details on these fields.</w:t>
        </w:r>
      </w:ins>
    </w:p>
    <w:p w:rsidR="0031171F" w:rsidRPr="0031171F" w:rsidRDefault="0031171F" w:rsidP="003117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A valid "stations" data frame consists of the following columns: StationCode (must match with same column in the "bugs" data frame), New_Lat, New_Long, </w:t>
      </w:r>
      <w:ins w:id="42" w:author="Raphael Mazor" w:date="2013-02-20T16:13:00Z">
        <w:r w:rsidRPr="0031171F">
          <w:rPr>
            <w:rFonts w:ascii="Arial" w:eastAsia="Times New Roman" w:hAnsi="Arial" w:cs="Arial"/>
            <w:color w:val="000000"/>
            <w:sz w:val="20"/>
            <w:szCs w:val="20"/>
          </w:rPr>
          <w:t xml:space="preserve">AREA_SQKM </w:t>
        </w:r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, 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ELEV_RANGE, BDH_AVE, PPT_00_09, LPREM_mean, KFCT_AVE, TEMP_00_09, P_MEAN, N_MEAN, PRMH_AVE, SITE_ELEV, MgO_Mean, S_Mean, SumAve_P, CaO_Mean.</w:t>
      </w:r>
      <w:ins w:id="43" w:author="Raphael Mazor" w:date="2013-02-20T16:43:00Z"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t xml:space="preserve">See </w:t>
        </w:r>
      </w:ins>
      <w:ins w:id="44" w:author="Raphael Mazor" w:date="2013-02-20T16:44:00Z">
        <w:r w:rsidR="00D5291B">
          <w:rPr>
            <w:rFonts w:ascii="Arial" w:eastAsia="Times New Roman" w:hAnsi="Arial" w:cs="Arial"/>
            <w:color w:val="000000"/>
            <w:sz w:val="20"/>
            <w:szCs w:val="20"/>
          </w:rPr>
          <w:t>CSCI guidance document</w:t>
        </w:r>
        <w:r w:rsidR="00D5291B"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</w:ins>
      <w:ins w:id="45" w:author="Raphael Mazor" w:date="2013-02-20T16:43:00Z">
        <w:r w:rsidR="00AE2C79">
          <w:rPr>
            <w:rFonts w:ascii="Arial" w:eastAsia="Times New Roman" w:hAnsi="Arial" w:cs="Arial"/>
            <w:color w:val="000000"/>
            <w:sz w:val="20"/>
            <w:szCs w:val="20"/>
          </w:rPr>
          <w:t>for details on these fields.</w:t>
        </w:r>
      </w:ins>
      <w:del w:id="46" w:author="Raphael Mazor" w:date="2013-02-20T16:13:00Z">
        <w:r w:rsidRPr="0031171F" w:rsidDel="0031171F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 Stations must also have at least one of the following: AREA_SQKM or LogWSA.</w:delText>
        </w:r>
      </w:del>
    </w:p>
    <w:p w:rsidR="0031171F" w:rsidRPr="0031171F" w:rsidRDefault="0031171F" w:rsidP="003117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The data frames are also subject to the following constraints: no missing </w:t>
      </w:r>
      <w:del w:id="47" w:author="Raphael Mazor" w:date="2013-02-20T16:13:00Z">
        <w:r w:rsidRPr="0031171F" w:rsidDel="0031171F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data </w:delText>
        </w:r>
      </w:del>
      <w:ins w:id="48" w:author="Raphael Mazor" w:date="2013-02-20T16:13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blank cells 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in </w:t>
      </w:r>
      <w:del w:id="49" w:author="Raphael Mazor" w:date="2013-02-20T16:13:00Z">
        <w:r w:rsidRPr="0031171F" w:rsidDel="0031171F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either </w:delText>
        </w:r>
      </w:del>
      <w:ins w:id="50" w:author="Raphael Mazor" w:date="2013-02-20T16:13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any field in either 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data frame</w:t>
      </w:r>
      <w:del w:id="51" w:author="Raphael Mazor" w:date="2013-02-20T16:13:00Z">
        <w:r w:rsidRPr="0031171F" w:rsidDel="0031171F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, </w:delText>
        </w:r>
      </w:del>
      <w:ins w:id="52" w:author="Raphael Mazor" w:date="2013-02-20T16:13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 (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except for the Distinct column</w:t>
      </w:r>
      <w:ins w:id="53" w:author="Raphael Mazor" w:date="2013-02-20T16:13:00Z">
        <w:r>
          <w:rPr>
            <w:rFonts w:ascii="Arial" w:eastAsia="Times New Roman" w:hAnsi="Arial" w:cs="Arial"/>
            <w:color w:val="000000"/>
            <w:sz w:val="20"/>
            <w:szCs w:val="20"/>
          </w:rPr>
          <w:t>)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; all</w:t>
      </w:r>
      <w:ins w:id="54" w:author="Raphael Mazor" w:date="2013-02-20T16:13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 values under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 StationCode</w:t>
      </w:r>
      <w:del w:id="55" w:author="Raphael Mazor" w:date="2013-02-20T16:13:00Z">
        <w:r w:rsidRPr="0031171F" w:rsidDel="0031171F">
          <w:rPr>
            <w:rFonts w:ascii="Arial" w:eastAsia="Times New Roman" w:hAnsi="Arial" w:cs="Arial"/>
            <w:color w:val="000000"/>
            <w:sz w:val="20"/>
            <w:szCs w:val="20"/>
          </w:rPr>
          <w:delText>s</w:delText>
        </w:r>
      </w:del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 in the "bugs" data frame must be represented </w:t>
      </w:r>
      <w:ins w:id="56" w:author="Raphael Mazor" w:date="2013-02-20T16:14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under StationCode 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in the "stations" data frame; every SampleID must be associated with only a single StationCode; no duplicated data </w:t>
      </w:r>
      <w:ins w:id="57" w:author="Raphael Mazor" w:date="2013-02-20T16:14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in either data frame 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(</w:t>
      </w:r>
      <w:del w:id="58" w:author="Raphael Mazor" w:date="2013-02-20T16:14:00Z">
        <w:r w:rsidRPr="0031171F" w:rsidDel="0031171F">
          <w:rPr>
            <w:rFonts w:ascii="Arial" w:eastAsia="Times New Roman" w:hAnsi="Arial" w:cs="Arial"/>
            <w:color w:val="000000"/>
            <w:sz w:val="20"/>
            <w:szCs w:val="20"/>
          </w:rPr>
          <w:delText>i.e.</w:delText>
        </w:r>
      </w:del>
      <w:ins w:id="59" w:author="Raphael Mazor" w:date="2013-02-20T16:14:00Z">
        <w:r>
          <w:rPr>
            <w:rFonts w:ascii="Arial" w:eastAsia="Times New Roman" w:hAnsi="Arial" w:cs="Arial"/>
            <w:color w:val="000000"/>
            <w:sz w:val="20"/>
            <w:szCs w:val="20"/>
          </w:rPr>
          <w:t>e.g.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 xml:space="preserve">, every </w:t>
      </w:r>
      <w:del w:id="60" w:author="Raphael Mazor" w:date="2013-02-20T16:14:00Z">
        <w:r w:rsidRPr="0031171F" w:rsidDel="0031171F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concatentation </w:delText>
        </w:r>
      </w:del>
      <w:ins w:id="61" w:author="Raphael Mazor" w:date="2013-02-20T16:14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combination 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of the SampleID, FinalID, LifeStageCode, and Distinct should be unique</w:t>
      </w:r>
      <w:ins w:id="62" w:author="Raphael Mazor" w:date="2013-02-20T16:15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 in the “bugs” data frame</w:t>
        </w:r>
      </w:ins>
      <w:r w:rsidRPr="0031171F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31171F" w:rsidRPr="0031171F" w:rsidRDefault="0031171F" w:rsidP="003117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1171F">
        <w:rPr>
          <w:rFonts w:ascii="Arial" w:eastAsia="Times New Roman" w:hAnsi="Arial" w:cs="Arial"/>
          <w:color w:val="000000"/>
          <w:sz w:val="20"/>
          <w:szCs w:val="20"/>
        </w:rPr>
        <w:t>In order to produce replicable results, the RNG seed can be controlled using the </w:t>
      </w:r>
      <w:r w:rsidRPr="0031171F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31171F">
        <w:rPr>
          <w:rFonts w:ascii="Arial" w:eastAsia="Times New Roman" w:hAnsi="Arial" w:cs="Arial"/>
          <w:color w:val="000000"/>
          <w:sz w:val="20"/>
          <w:szCs w:val="20"/>
        </w:rPr>
        <w:t> argument.</w:t>
      </w:r>
      <w:ins w:id="63" w:author="Raphael Mazor" w:date="2013-02-20T16:15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 Enter any integer. </w:t>
        </w:r>
      </w:ins>
    </w:p>
    <w:p w:rsidR="0031171F" w:rsidRPr="0031171F" w:rsidRDefault="0031171F" w:rsidP="003117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31171F">
        <w:rPr>
          <w:rFonts w:ascii="Arial" w:eastAsia="Times New Roman" w:hAnsi="Arial" w:cs="Arial"/>
          <w:b/>
          <w:bCs/>
          <w:color w:val="595959"/>
          <w:sz w:val="27"/>
          <w:szCs w:val="27"/>
        </w:rPr>
        <w:lastRenderedPageBreak/>
        <w:t>Value</w:t>
      </w:r>
    </w:p>
    <w:p w:rsidR="0031171F" w:rsidRPr="0031171F" w:rsidRDefault="0031171F" w:rsidP="003117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1171F">
        <w:rPr>
          <w:rFonts w:ascii="Arial" w:eastAsia="Times New Roman" w:hAnsi="Arial" w:cs="Arial"/>
          <w:color w:val="000000"/>
          <w:sz w:val="20"/>
          <w:szCs w:val="20"/>
        </w:rPr>
        <w:t>A list of data frames that serve as reports in varying detail: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valueblock"/>
      </w:tblPr>
      <w:tblGrid>
        <w:gridCol w:w="1396"/>
        <w:gridCol w:w="8054"/>
      </w:tblGrid>
      <w:tr w:rsidR="0031171F" w:rsidRPr="0031171F" w:rsidTr="0031171F">
        <w:trPr>
          <w:tblCellSpacing w:w="15" w:type="dxa"/>
        </w:trPr>
        <w:tc>
          <w:tcPr>
            <w:tcW w:w="0" w:type="auto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core</w:t>
            </w:r>
          </w:p>
        </w:tc>
        <w:tc>
          <w:tcPr>
            <w:tcW w:w="0" w:type="auto"/>
            <w:hideMark/>
          </w:tcPr>
          <w:p w:rsidR="0031171F" w:rsidRPr="0031171F" w:rsidRDefault="0031171F" w:rsidP="003409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del w:id="64" w:author="Raphael Mazor" w:date="2013-02-20T16:16:00Z">
              <w:r w:rsidRPr="0031171F" w:rsidDel="00897E12">
                <w:rPr>
                  <w:rFonts w:ascii="Arial" w:eastAsia="Times New Roman" w:hAnsi="Arial" w:cs="Arial"/>
                  <w:sz w:val="20"/>
                  <w:szCs w:val="20"/>
                </w:rPr>
                <w:delText xml:space="preserve">high level </w:delText>
              </w:r>
            </w:del>
            <w:r w:rsidRPr="0031171F">
              <w:rPr>
                <w:rFonts w:ascii="Arial" w:eastAsia="Times New Roman" w:hAnsi="Arial" w:cs="Arial"/>
                <w:sz w:val="20"/>
                <w:szCs w:val="20"/>
              </w:rPr>
              <w:t>summary of the CSCI results</w:t>
            </w:r>
            <w:ins w:id="65" w:author="Raphael Mazor" w:date="2013-02-20T16:16:00Z">
              <w:r w:rsidR="00897E12">
                <w:rPr>
                  <w:rFonts w:ascii="Arial" w:eastAsia="Times New Roman" w:hAnsi="Arial" w:cs="Arial"/>
                  <w:sz w:val="20"/>
                  <w:szCs w:val="20"/>
                </w:rPr>
                <w:t>, and data quality flags</w:t>
              </w:r>
            </w:ins>
            <w:ins w:id="66" w:author="Raphael Mazor" w:date="2013-02-20T16:40:00Z">
              <w:r w:rsidR="00E970AD">
                <w:rPr>
                  <w:rFonts w:ascii="Arial" w:eastAsia="Times New Roman" w:hAnsi="Arial" w:cs="Arial"/>
                  <w:sz w:val="20"/>
                  <w:szCs w:val="20"/>
                </w:rPr>
                <w:t>, averaged across 20 iterations.</w:t>
              </w:r>
            </w:ins>
          </w:p>
        </w:tc>
      </w:tr>
      <w:tr w:rsidR="0031171F" w:rsidRPr="0031171F" w:rsidTr="0031171F">
        <w:trPr>
          <w:tblCellSpacing w:w="15" w:type="dxa"/>
        </w:trPr>
        <w:tc>
          <w:tcPr>
            <w:tcW w:w="0" w:type="auto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Suppl1_mmi</w:t>
            </w:r>
          </w:p>
        </w:tc>
        <w:tc>
          <w:tcPr>
            <w:tcW w:w="0" w:type="auto"/>
            <w:hideMark/>
          </w:tcPr>
          <w:p w:rsidR="0031171F" w:rsidRPr="0031171F" w:rsidRDefault="0031171F" w:rsidP="0031171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>A detailed breakdown of the results of the MMI component of the CSCI</w:t>
            </w:r>
            <w:ins w:id="67" w:author="Raphael Mazor" w:date="2013-02-20T16:19:00Z">
              <w:r w:rsidR="00897E12">
                <w:rPr>
                  <w:rFonts w:ascii="Arial" w:eastAsia="Times New Roman" w:hAnsi="Arial" w:cs="Arial"/>
                  <w:sz w:val="20"/>
                  <w:szCs w:val="20"/>
                </w:rPr>
                <w:t xml:space="preserve">, averaged across </w:t>
              </w:r>
            </w:ins>
            <w:ins w:id="68" w:author="Raphael Mazor" w:date="2013-02-20T16:22:00Z">
              <w:r w:rsidR="00897E12">
                <w:rPr>
                  <w:rFonts w:ascii="Arial" w:eastAsia="Times New Roman" w:hAnsi="Arial" w:cs="Arial"/>
                  <w:sz w:val="20"/>
                  <w:szCs w:val="20"/>
                </w:rPr>
                <w:t xml:space="preserve">20 </w:t>
              </w:r>
            </w:ins>
            <w:ins w:id="69" w:author="Raphael Mazor" w:date="2013-02-20T16:19:00Z">
              <w:r w:rsidR="00897E12">
                <w:rPr>
                  <w:rFonts w:ascii="Arial" w:eastAsia="Times New Roman" w:hAnsi="Arial" w:cs="Arial"/>
                  <w:sz w:val="20"/>
                  <w:szCs w:val="20"/>
                </w:rPr>
                <w:t>iterations.</w:t>
              </w:r>
            </w:ins>
          </w:p>
        </w:tc>
      </w:tr>
      <w:tr w:rsidR="0031171F" w:rsidRPr="0031171F" w:rsidTr="0031171F">
        <w:trPr>
          <w:tblCellSpacing w:w="15" w:type="dxa"/>
        </w:trPr>
        <w:tc>
          <w:tcPr>
            <w:tcW w:w="0" w:type="auto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Suppl1_grps</w:t>
            </w:r>
          </w:p>
        </w:tc>
        <w:tc>
          <w:tcPr>
            <w:tcW w:w="0" w:type="auto"/>
            <w:hideMark/>
          </w:tcPr>
          <w:p w:rsidR="0031171F" w:rsidRPr="0031171F" w:rsidRDefault="0031171F" w:rsidP="0031171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>Probability of biotic group membership in a SampleID by Group format</w:t>
            </w:r>
          </w:p>
        </w:tc>
      </w:tr>
      <w:tr w:rsidR="0031171F" w:rsidRPr="0031171F" w:rsidTr="0031171F">
        <w:trPr>
          <w:tblCellSpacing w:w="15" w:type="dxa"/>
        </w:trPr>
        <w:tc>
          <w:tcPr>
            <w:tcW w:w="0" w:type="auto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Suppl1_OE</w:t>
            </w:r>
          </w:p>
        </w:tc>
        <w:tc>
          <w:tcPr>
            <w:tcW w:w="0" w:type="auto"/>
            <w:hideMark/>
          </w:tcPr>
          <w:p w:rsidR="0031171F" w:rsidRPr="0031171F" w:rsidRDefault="0031171F" w:rsidP="00E970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>A detailed breakdown of the results of the O/E component of the CSCI</w:t>
            </w:r>
            <w:ins w:id="70" w:author="Raphael Mazor" w:date="2013-02-20T16:20:00Z">
              <w:r w:rsidR="00897E12">
                <w:rPr>
                  <w:rFonts w:ascii="Arial" w:eastAsia="Times New Roman" w:hAnsi="Arial" w:cs="Arial"/>
                  <w:sz w:val="20"/>
                  <w:szCs w:val="20"/>
                </w:rPr>
                <w:t xml:space="preserve">, averaged across </w:t>
              </w:r>
            </w:ins>
            <w:ins w:id="71" w:author="Raphael Mazor" w:date="2013-02-20T16:22:00Z">
              <w:r w:rsidR="00897E12">
                <w:rPr>
                  <w:rFonts w:ascii="Arial" w:eastAsia="Times New Roman" w:hAnsi="Arial" w:cs="Arial"/>
                  <w:sz w:val="20"/>
                  <w:szCs w:val="20"/>
                </w:rPr>
                <w:t xml:space="preserve">20 </w:t>
              </w:r>
            </w:ins>
            <w:ins w:id="72" w:author="Raphael Mazor" w:date="2013-02-20T16:20:00Z">
              <w:r w:rsidR="00897E12">
                <w:rPr>
                  <w:rFonts w:ascii="Arial" w:eastAsia="Times New Roman" w:hAnsi="Arial" w:cs="Arial"/>
                  <w:sz w:val="20"/>
                  <w:szCs w:val="20"/>
                </w:rPr>
                <w:t>iterations.</w:t>
              </w:r>
            </w:ins>
            <w:ins w:id="73" w:author="Raphael Mazor" w:date="2013-02-20T16:34:00Z">
              <w:r w:rsidR="00E970AD">
                <w:rPr>
                  <w:rFonts w:ascii="Arial" w:eastAsia="Times New Roman" w:hAnsi="Arial" w:cs="Arial"/>
                  <w:sz w:val="20"/>
                  <w:szCs w:val="20"/>
                </w:rPr>
                <w:t xml:space="preserve"> Capture probabilities and mean abundances of each OTU are provided.</w:t>
              </w:r>
            </w:ins>
          </w:p>
        </w:tc>
      </w:tr>
      <w:tr w:rsidR="0031171F" w:rsidRPr="0031171F" w:rsidTr="0031171F">
        <w:trPr>
          <w:tblCellSpacing w:w="15" w:type="dxa"/>
        </w:trPr>
        <w:tc>
          <w:tcPr>
            <w:tcW w:w="0" w:type="auto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Suppl2_mmi</w:t>
            </w:r>
          </w:p>
        </w:tc>
        <w:tc>
          <w:tcPr>
            <w:tcW w:w="0" w:type="auto"/>
            <w:hideMark/>
          </w:tcPr>
          <w:p w:rsidR="0031171F" w:rsidRPr="0031171F" w:rsidRDefault="0031171F" w:rsidP="00897E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 xml:space="preserve">Similar to Suppl1_mmi, except broken down by </w:t>
            </w:r>
            <w:del w:id="74" w:author="Raphael Mazor" w:date="2013-02-20T16:20:00Z">
              <w:r w:rsidRPr="0031171F" w:rsidDel="00897E12">
                <w:rPr>
                  <w:rFonts w:ascii="Arial" w:eastAsia="Times New Roman" w:hAnsi="Arial" w:cs="Arial"/>
                  <w:sz w:val="20"/>
                  <w:szCs w:val="20"/>
                </w:rPr>
                <w:delText>replicates</w:delText>
              </w:r>
            </w:del>
            <w:ins w:id="75" w:author="Raphael Mazor" w:date="2013-02-20T16:20:00Z">
              <w:r w:rsidR="00897E12">
                <w:rPr>
                  <w:rFonts w:ascii="Arial" w:eastAsia="Times New Roman" w:hAnsi="Arial" w:cs="Arial"/>
                  <w:sz w:val="20"/>
                  <w:szCs w:val="20"/>
                </w:rPr>
                <w:t>iteration.</w:t>
              </w:r>
            </w:ins>
          </w:p>
        </w:tc>
      </w:tr>
      <w:tr w:rsidR="0031171F" w:rsidRPr="0031171F" w:rsidTr="0031171F">
        <w:trPr>
          <w:tblCellSpacing w:w="15" w:type="dxa"/>
        </w:trPr>
        <w:tc>
          <w:tcPr>
            <w:tcW w:w="0" w:type="auto"/>
            <w:hideMark/>
          </w:tcPr>
          <w:p w:rsidR="0031171F" w:rsidRPr="0031171F" w:rsidRDefault="0031171F" w:rsidP="00311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Courier New" w:eastAsia="Times New Roman" w:hAnsi="Courier New" w:cs="Courier New"/>
                <w:sz w:val="20"/>
                <w:szCs w:val="20"/>
              </w:rPr>
              <w:t>Suppl2_OE</w:t>
            </w:r>
          </w:p>
        </w:tc>
        <w:tc>
          <w:tcPr>
            <w:tcW w:w="0" w:type="auto"/>
            <w:hideMark/>
          </w:tcPr>
          <w:p w:rsidR="0031171F" w:rsidRPr="0031171F" w:rsidRDefault="0031171F" w:rsidP="00E970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71F">
              <w:rPr>
                <w:rFonts w:ascii="Arial" w:eastAsia="Times New Roman" w:hAnsi="Arial" w:cs="Arial"/>
                <w:sz w:val="20"/>
                <w:szCs w:val="20"/>
              </w:rPr>
              <w:t xml:space="preserve">Similar to Suppl1_OE, except brown down by </w:t>
            </w:r>
            <w:del w:id="76" w:author="Raphael Mazor" w:date="2013-02-20T16:20:00Z">
              <w:r w:rsidRPr="0031171F" w:rsidDel="00897E12">
                <w:rPr>
                  <w:rFonts w:ascii="Arial" w:eastAsia="Times New Roman" w:hAnsi="Arial" w:cs="Arial"/>
                  <w:sz w:val="20"/>
                  <w:szCs w:val="20"/>
                </w:rPr>
                <w:delText>replicates</w:delText>
              </w:r>
            </w:del>
            <w:ins w:id="77" w:author="Raphael Mazor" w:date="2013-02-20T16:20:00Z">
              <w:r w:rsidR="00897E12">
                <w:rPr>
                  <w:rFonts w:ascii="Arial" w:eastAsia="Times New Roman" w:hAnsi="Arial" w:cs="Arial"/>
                  <w:sz w:val="20"/>
                  <w:szCs w:val="20"/>
                </w:rPr>
                <w:t>iteration.</w:t>
              </w:r>
            </w:ins>
            <w:ins w:id="78" w:author="Raphael Mazor" w:date="2013-02-20T16:33:00Z">
              <w:r w:rsidR="00E970AD">
                <w:rPr>
                  <w:rFonts w:ascii="Arial" w:eastAsia="Times New Roman" w:hAnsi="Arial" w:cs="Arial"/>
                  <w:sz w:val="20"/>
                  <w:szCs w:val="20"/>
                </w:rPr>
                <w:t xml:space="preserve"> Iteration-wise O/E scores are also provided.</w:t>
              </w:r>
            </w:ins>
          </w:p>
        </w:tc>
      </w:tr>
    </w:tbl>
    <w:p w:rsidR="0031171F" w:rsidRPr="0031171F" w:rsidRDefault="0031171F" w:rsidP="003117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31171F">
        <w:rPr>
          <w:rFonts w:ascii="Arial" w:eastAsia="Times New Roman" w:hAnsi="Arial" w:cs="Arial"/>
          <w:b/>
          <w:bCs/>
          <w:color w:val="595959"/>
          <w:sz w:val="27"/>
          <w:szCs w:val="27"/>
        </w:rPr>
        <w:t>Examples</w:t>
      </w:r>
    </w:p>
    <w:p w:rsidR="0031171F" w:rsidRPr="0031171F" w:rsidRDefault="0031171F" w:rsidP="0031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1F">
        <w:rPr>
          <w:rFonts w:ascii="Courier New" w:eastAsia="Times New Roman" w:hAnsi="Courier New" w:cs="Courier New"/>
          <w:color w:val="000000"/>
          <w:sz w:val="20"/>
          <w:szCs w:val="20"/>
        </w:rPr>
        <w:t>data(bugs_stations)</w:t>
      </w:r>
      <w:ins w:id="79" w:author="Raphael Mazor" w:date="2013-02-20T16:40:00Z">
        <w:r w:rsidR="00E970AD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#A list of two data frames: bugs and stations</w:t>
        </w:r>
      </w:ins>
    </w:p>
    <w:p w:rsidR="0031171F" w:rsidRPr="0031171F" w:rsidRDefault="0031171F" w:rsidP="0031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1F">
        <w:rPr>
          <w:rFonts w:ascii="Courier New" w:eastAsia="Times New Roman" w:hAnsi="Courier New" w:cs="Courier New"/>
          <w:color w:val="000000"/>
          <w:sz w:val="20"/>
          <w:szCs w:val="20"/>
        </w:rPr>
        <w:t>results &lt;- CSCI(bugs = bugs_stations[[1]], stations = bugs_stations[[2]])</w:t>
      </w:r>
    </w:p>
    <w:p w:rsidR="00897E12" w:rsidRPr="00897E12" w:rsidRDefault="00897E12" w:rsidP="0089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Raphael Mazor" w:date="2013-02-20T16:22:00Z"/>
          <w:rFonts w:ascii="Courier New" w:eastAsia="Times New Roman" w:hAnsi="Courier New" w:cs="Courier New"/>
          <w:color w:val="000000"/>
          <w:sz w:val="20"/>
          <w:szCs w:val="20"/>
        </w:rPr>
      </w:pPr>
      <w:ins w:id="81" w:author="Raphael Mazor" w:date="2013-02-20T16:22:00Z">
        <w:r w:rsidRPr="00897E12">
          <w:rPr>
            <w:rFonts w:ascii="Courier New" w:eastAsia="Times New Roman" w:hAnsi="Courier New" w:cs="Courier New"/>
            <w:color w:val="000000"/>
            <w:sz w:val="20"/>
            <w:szCs w:val="20"/>
          </w:rPr>
          <w:t>ls(</w:t>
        </w:r>
        <w:r w:rsidRPr="0031171F">
          <w:rPr>
            <w:rFonts w:ascii="Courier New" w:eastAsia="Times New Roman" w:hAnsi="Courier New" w:cs="Courier New"/>
            <w:color w:val="000000"/>
            <w:sz w:val="20"/>
            <w:szCs w:val="20"/>
          </w:rPr>
          <w:t>results</w:t>
        </w:r>
        <w:r w:rsidRPr="00897E12">
          <w:rPr>
            <w:rFonts w:ascii="Courier New" w:eastAsia="Times New Roman" w:hAnsi="Courier New" w:cs="Courier New"/>
            <w:color w:val="000000"/>
            <w:sz w:val="20"/>
            <w:szCs w:val="20"/>
          </w:rPr>
          <w:t>) #see all the components of the report.</w:t>
        </w:r>
      </w:ins>
    </w:p>
    <w:p w:rsidR="0031171F" w:rsidRDefault="0031171F" w:rsidP="0089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" w:author="Raphael Mazor" w:date="2013-02-20T16:23:00Z"/>
          <w:rFonts w:ascii="Courier New" w:eastAsia="Times New Roman" w:hAnsi="Courier New" w:cs="Courier New"/>
          <w:color w:val="000000"/>
          <w:sz w:val="20"/>
          <w:szCs w:val="20"/>
        </w:rPr>
      </w:pPr>
      <w:r w:rsidRPr="0031171F">
        <w:rPr>
          <w:rFonts w:ascii="Courier New" w:eastAsia="Times New Roman" w:hAnsi="Courier New" w:cs="Courier New"/>
          <w:color w:val="000000"/>
          <w:sz w:val="20"/>
          <w:szCs w:val="20"/>
        </w:rPr>
        <w:t>results$core</w:t>
      </w:r>
      <w:ins w:id="83" w:author="Raphael Mazor" w:date="2013-02-20T16:23:00Z">
        <w:r w:rsidR="00897E12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#see the core report.</w:t>
        </w:r>
      </w:ins>
    </w:p>
    <w:p w:rsidR="00897E12" w:rsidRPr="0031171F" w:rsidRDefault="00897E12" w:rsidP="0089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01F8" w:rsidRDefault="007F01F8"/>
    <w:sectPr w:rsidR="007F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Raphael Mazor" w:date="2013-02-20T16:44:00Z" w:initials="RM">
    <w:p w:rsidR="00D5291B" w:rsidRDefault="00D5291B">
      <w:pPr>
        <w:pStyle w:val="CommentText"/>
      </w:pPr>
      <w:r>
        <w:rPr>
          <w:rStyle w:val="CommentReference"/>
        </w:rPr>
        <w:annotationRef/>
      </w:r>
      <w:r w:rsidR="00356430">
        <w:t>Can be a vignette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1F"/>
    <w:rsid w:val="0031171F"/>
    <w:rsid w:val="00340998"/>
    <w:rsid w:val="00356430"/>
    <w:rsid w:val="007F01F8"/>
    <w:rsid w:val="00897E12"/>
    <w:rsid w:val="00AE2C79"/>
    <w:rsid w:val="00D5291B"/>
    <w:rsid w:val="00E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1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7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17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1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171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1171F"/>
  </w:style>
  <w:style w:type="paragraph" w:styleId="BalloonText">
    <w:name w:val="Balloon Text"/>
    <w:basedOn w:val="Normal"/>
    <w:link w:val="BalloonTextChar"/>
    <w:uiPriority w:val="99"/>
    <w:semiHidden/>
    <w:unhideWhenUsed/>
    <w:rsid w:val="0089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2C7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2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91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529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1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7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17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1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171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1171F"/>
  </w:style>
  <w:style w:type="paragraph" w:styleId="BalloonText">
    <w:name w:val="Balloon Text"/>
    <w:basedOn w:val="Normal"/>
    <w:link w:val="BalloonTextChar"/>
    <w:uiPriority w:val="99"/>
    <w:semiHidden/>
    <w:unhideWhenUsed/>
    <w:rsid w:val="0089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2C7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2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91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52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Mazor</dc:creator>
  <cp:lastModifiedBy>Raphael Mazor</cp:lastModifiedBy>
  <cp:revision>5</cp:revision>
  <dcterms:created xsi:type="dcterms:W3CDTF">2013-02-21T00:05:00Z</dcterms:created>
  <dcterms:modified xsi:type="dcterms:W3CDTF">2013-02-21T00:45:00Z</dcterms:modified>
</cp:coreProperties>
</file>